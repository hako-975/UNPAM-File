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F5BF" w14:textId="77777777" w:rsidR="00E44CBD" w:rsidRPr="00F82F3B" w:rsidRDefault="00E44CBD" w:rsidP="00F82F3B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</w:p>
    <w:p w14:paraId="6D635446" w14:textId="77777777" w:rsidR="00E44CBD" w:rsidRPr="00F82F3B" w:rsidRDefault="00F82F3B" w:rsidP="00F82F3B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E44CBD" w:rsidRPr="00F82F3B">
          <w:rPr>
            <w:rFonts w:ascii="Times New Roman" w:hAnsi="Times New Roman" w:cs="Times New Roman"/>
            <w:sz w:val="24"/>
            <w:szCs w:val="24"/>
          </w:rPr>
          <w:t>Kategori</w:t>
        </w:r>
        <w:proofErr w:type="spellEnd"/>
      </w:hyperlink>
      <w:r w:rsidR="00E44CBD" w:rsidRPr="00F82F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44CBD" w:rsidRPr="00F82F3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E44CBD"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BD"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="00E44CBD" w:rsidRPr="00F82F3B">
        <w:rPr>
          <w:rFonts w:ascii="Times New Roman" w:hAnsi="Times New Roman" w:cs="Times New Roman"/>
          <w:sz w:val="24"/>
          <w:szCs w:val="24"/>
        </w:rPr>
        <w:t> | Yusuf</w:t>
      </w:r>
    </w:p>
    <w:p w14:paraId="16A4E640" w14:textId="03458B54" w:rsidR="00E44CBD" w:rsidRPr="00F82F3B" w:rsidRDefault="00E44CBD" w:rsidP="00F82F3B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36AAB" wp14:editId="1C1CBBCB">
            <wp:extent cx="5743575" cy="3202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66" cy="321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F3B">
        <w:rPr>
          <w:rFonts w:ascii="Times New Roman" w:hAnsi="Times New Roman" w:cs="Times New Roman"/>
          <w:sz w:val="24"/>
          <w:szCs w:val="24"/>
        </w:rPr>
        <w:t xml:space="preserve">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Johnny G. Plate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Metro TV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bertajuk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#IndonesiaTakBebasCorona, Jakarta,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(02/03/2020).</w:t>
      </w:r>
    </w:p>
    <w:p w14:paraId="4F21D4D4" w14:textId="77777777" w:rsidR="00E44CBD" w:rsidRPr="00F82F3B" w:rsidRDefault="00F82F3B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7" w:anchor="facebook" w:tgtFrame="_blank" w:history="1">
        <w:proofErr w:type="spellStart"/>
        <w:r w:rsidR="00E44CBD" w:rsidRPr="00F82F3B">
          <w:rPr>
            <w:rFonts w:ascii="Times New Roman" w:hAnsi="Times New Roman" w:cs="Times New Roman"/>
            <w:sz w:val="24"/>
            <w:szCs w:val="24"/>
          </w:rPr>
          <w:t>Facebook</w:t>
        </w:r>
      </w:hyperlink>
      <w:hyperlink r:id="rId8" w:anchor="twitter" w:tgtFrame="_blank" w:history="1">
        <w:r w:rsidR="00E44CBD" w:rsidRPr="00F82F3B">
          <w:rPr>
            <w:rFonts w:ascii="Times New Roman" w:hAnsi="Times New Roman" w:cs="Times New Roman"/>
            <w:sz w:val="24"/>
            <w:szCs w:val="24"/>
          </w:rPr>
          <w:t>Twitter</w:t>
        </w:r>
        <w:proofErr w:type="spellEnd"/>
      </w:hyperlink>
    </w:p>
    <w:p w14:paraId="5FEEAFF7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/>
      </w:r>
    </w:p>
    <w:p w14:paraId="62E18699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Jakarta,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- 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Johnny G. Plate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00F57CB1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“Kami,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tindakan-tindakan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coronavirus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epidemik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global,”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Metro TV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bertajuk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#IndonesiaTakBebasCorona, Jakarta,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(02/03/2020).</w:t>
      </w:r>
    </w:p>
    <w:p w14:paraId="64BD555C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Menteri Johnny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4E809A11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"Di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amanat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mengawal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perisai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36A355D8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lastRenderedPageBreak/>
        <w:t xml:space="preserve">Kementerian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332106E0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Kamtibmas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platform Facebook, YouTube, Twitter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take down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hoax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disinformasi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Menteri Johnny.</w:t>
      </w:r>
    </w:p>
    <w:p w14:paraId="15119D30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disinformasi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kepanikan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Jokowi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tuturnya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5FC7FDCC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Menteri Johnny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ungkapnya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material.</w:t>
      </w:r>
    </w:p>
    <w:p w14:paraId="16606044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materialnya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law enforcement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0A59CC6D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Menteri Johnny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Tim AIS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Aptika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menemukenali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147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32041C28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Imbau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62B90AF6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6FE676CD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Ibu Pertiwi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perisai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Indonesia.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perisai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pertiwi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,” kata Menteri Johnny.</w:t>
      </w:r>
    </w:p>
    <w:p w14:paraId="776884D7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proofErr w:type="gram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proofErr w:type="gram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episentrumnya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China,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Korea Selatan, Iran dan Italia.</w:t>
      </w:r>
    </w:p>
    <w:p w14:paraId="7FBD1B5F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“Tugas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14D001AD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media, Menteri Johnny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menghimbau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Ditambahkannya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petunjuk-</w:t>
      </w:r>
      <w:r w:rsidRPr="00F82F3B">
        <w:rPr>
          <w:rFonts w:ascii="Times New Roman" w:hAnsi="Times New Roman" w:cs="Times New Roman"/>
          <w:sz w:val="24"/>
          <w:szCs w:val="24"/>
        </w:rPr>
        <w:lastRenderedPageBreak/>
        <w:t>petunjuk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Kementerian Kesehatan dan WHO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dunianya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0ADD0E8F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"Yang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diberitakan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tandasnya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F82F3B">
        <w:rPr>
          <w:rFonts w:ascii="Times New Roman" w:hAnsi="Times New Roman" w:cs="Times New Roman"/>
          <w:sz w:val="24"/>
          <w:szCs w:val="24"/>
        </w:rPr>
        <w:t>hm.ys</w:t>
      </w:r>
      <w:proofErr w:type="spellEnd"/>
      <w:proofErr w:type="gramEnd"/>
      <w:r w:rsidRPr="00F82F3B">
        <w:rPr>
          <w:rFonts w:ascii="Times New Roman" w:hAnsi="Times New Roman" w:cs="Times New Roman"/>
          <w:sz w:val="24"/>
          <w:szCs w:val="24"/>
        </w:rPr>
        <w:t>)</w:t>
      </w:r>
    </w:p>
    <w:p w14:paraId="2E4C8A3D" w14:textId="40C1BB32" w:rsidR="00E44CBD" w:rsidRPr="00F82F3B" w:rsidRDefault="00E44CBD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 w:type="page"/>
      </w:r>
    </w:p>
    <w:p w14:paraId="4B7371D2" w14:textId="77777777" w:rsidR="00E44CBD" w:rsidRPr="00F82F3B" w:rsidRDefault="00E44CBD" w:rsidP="00F82F3B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lastRenderedPageBreak/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Diancam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Kurungan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</w:p>
    <w:p w14:paraId="26E25158" w14:textId="77777777" w:rsidR="00E44CBD" w:rsidRPr="00F82F3B" w:rsidRDefault="00F82F3B" w:rsidP="00F82F3B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r w:rsidR="00E44CBD" w:rsidRPr="00F82F3B">
          <w:rPr>
            <w:rFonts w:ascii="Times New Roman" w:hAnsi="Times New Roman" w:cs="Times New Roman"/>
            <w:sz w:val="24"/>
            <w:szCs w:val="24"/>
          </w:rPr>
          <w:t>Kategori</w:t>
        </w:r>
        <w:proofErr w:type="spellEnd"/>
      </w:hyperlink>
      <w:r w:rsidR="00E44CBD" w:rsidRPr="00F82F3B">
        <w:rPr>
          <w:rFonts w:ascii="Times New Roman" w:hAnsi="Times New Roman" w:cs="Times New Roman"/>
          <w:sz w:val="24"/>
          <w:szCs w:val="24"/>
        </w:rPr>
        <w:t> #Produktif&amp;Aman | adam005</w:t>
      </w:r>
    </w:p>
    <w:p w14:paraId="53575E75" w14:textId="6AF5DA40" w:rsidR="00E44CBD" w:rsidRPr="00F82F3B" w:rsidRDefault="00E44CBD" w:rsidP="00F82F3B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8C35" wp14:editId="3F164766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7EE7" w14:textId="77777777" w:rsidR="00E44CBD" w:rsidRPr="00F82F3B" w:rsidRDefault="00F82F3B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11" w:anchor="facebook" w:tgtFrame="_blank" w:history="1">
        <w:proofErr w:type="spellStart"/>
        <w:r w:rsidR="00E44CBD" w:rsidRPr="00F82F3B">
          <w:rPr>
            <w:rFonts w:ascii="Times New Roman" w:hAnsi="Times New Roman" w:cs="Times New Roman"/>
            <w:sz w:val="24"/>
            <w:szCs w:val="24"/>
          </w:rPr>
          <w:t>Facebook</w:t>
        </w:r>
      </w:hyperlink>
      <w:hyperlink r:id="rId12" w:anchor="twitter" w:tgtFrame="_blank" w:history="1">
        <w:r w:rsidR="00E44CBD" w:rsidRPr="00F82F3B">
          <w:rPr>
            <w:rFonts w:ascii="Times New Roman" w:hAnsi="Times New Roman" w:cs="Times New Roman"/>
            <w:sz w:val="24"/>
            <w:szCs w:val="24"/>
          </w:rPr>
          <w:t>Twitter</w:t>
        </w:r>
        <w:proofErr w:type="spellEnd"/>
      </w:hyperlink>
    </w:p>
    <w:p w14:paraId="084439F0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/>
      </w:r>
    </w:p>
    <w:p w14:paraId="3C6F73BF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JAKARTA –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1AB82BC6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(UU ITE).</w:t>
      </w:r>
    </w:p>
    <w:p w14:paraId="2674060D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“Tindakan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Rp1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) Johnny G Plate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Badan Nasional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(BNPB) Jakarta,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(18/4).</w:t>
      </w:r>
    </w:p>
    <w:p w14:paraId="4C18E043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45A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(1) UU ITE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paling lama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Rp 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71604560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89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75 orang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15526851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554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1.209 platform digital,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Facebook, Instagram, Twitter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1578A965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Facebook,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861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204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Instagram,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5107437C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1.209 platform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893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take down,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316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pihaknya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platform-platform digital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1EB4C3F1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digital, smartphone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pungkasnya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p w14:paraId="17CDAA80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Wibowo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Pusat Data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Kebencanaan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BNPB</w:t>
      </w:r>
    </w:p>
    <w:p w14:paraId="4812C1F2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F3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2F3B">
        <w:rPr>
          <w:rFonts w:ascii="Times New Roman" w:hAnsi="Times New Roman" w:cs="Times New Roman"/>
          <w:sz w:val="24"/>
          <w:szCs w:val="24"/>
        </w:rPr>
        <w:t> https://www.covid19.go.id/2020/04/18/kominfo-penyebar-hoaks-covid-19-diancam-sanksi-kurungan-dan-denda-1-miliar/</w:t>
      </w:r>
    </w:p>
    <w:p w14:paraId="63373B76" w14:textId="25EE19B7" w:rsidR="005924D5" w:rsidRPr="00F82F3B" w:rsidRDefault="005924D5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D4823" w14:textId="27A54B92" w:rsidR="00E44CBD" w:rsidRPr="00F82F3B" w:rsidRDefault="00E44CBD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 w:type="page"/>
      </w:r>
    </w:p>
    <w:p w14:paraId="41499E66" w14:textId="77777777" w:rsidR="00E44CBD" w:rsidRPr="00F82F3B" w:rsidRDefault="00E44CBD" w:rsidP="00F82F3B">
      <w:pPr>
        <w:spacing w:after="15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Kominfo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bersama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tindak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tegas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penyebar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corona</w:t>
      </w:r>
    </w:p>
    <w:p w14:paraId="404E799C" w14:textId="77777777" w:rsidR="00E44CBD" w:rsidRPr="00F82F3B" w:rsidRDefault="00E44CBD" w:rsidP="00F82F3B">
      <w:pPr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Selasa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3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2020 11:39 WIB</w:t>
      </w:r>
    </w:p>
    <w:p w14:paraId="1D9C2540" w14:textId="6812C977" w:rsidR="00E44CBD" w:rsidRPr="00F82F3B" w:rsidRDefault="00E44CBD" w:rsidP="00F82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CC363C" wp14:editId="2BA8069F">
            <wp:extent cx="5731510" cy="3818890"/>
            <wp:effectExtent l="0" t="0" r="2540" b="0"/>
            <wp:docPr id="4" name="Picture 4" descr="Kominfo bersama Polri akan tindak tegas penyebar hoaks cor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minfo bersama Polri akan tindak tegas penyebar hoaks coro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B7FC" w14:textId="77777777" w:rsidR="00E44CBD" w:rsidRPr="00F82F3B" w:rsidRDefault="00E44CBD" w:rsidP="00F82F3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Menteri 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Johnny G. Plate 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acara “Grab Ventures Velocity” di Jakarta, 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Selasa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(2/3/2020). (ANTARA/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Arindra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Meodia</w:t>
      </w:r>
      <w:proofErr w:type="spellEnd"/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297E6B5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Jakarta (ANTARA) - Menteri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Johnny G. Plate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menindak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virus corona.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 xml:space="preserve">“Kami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tindakan-tindakan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penindakan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coronavirus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epidemik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global,”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ujar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Johnny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ditemui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sela acara “Grab Ventures Velocity” di Jakarta,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Selasa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Baca juga: 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"https://www.antaranews.com/berita/1318778/kominfo-temukan-127-hoaks-terkait-virus-corona" \o "Kominfo temukan 127 hoaks terkait virus Corona" </w:instrText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temukan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127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virus Corona</w:t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Baca juga: 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"https://www.antaranews.com/berita/1312338/kominfo-minta-masyarakat-bijak-pilih-informasi-virus-corona" \o "Kominfo minta masyarakat bijak pilih informasi virus corona" </w:instrText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minta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bijak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pilih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informasi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virus corona</w:t>
      </w: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Johnny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negara.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Johnny,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material.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Pidananya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materialnya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2F3B">
        <w:rPr>
          <w:rFonts w:ascii="Times New Roman" w:eastAsia="Times New Roman" w:hAnsi="Times New Roman" w:cs="Times New Roman"/>
          <w:i/>
          <w:iCs/>
          <w:sz w:val="24"/>
          <w:szCs w:val="24"/>
        </w:rPr>
        <w:t>law enforcement,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ujar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 xml:space="preserve">Menteri Johnny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(2/3),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143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virus corona.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corona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Ibu Pertiwi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segenap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perisai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Indonesia. Di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perisai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pertiwi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,” kata Johnny.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Johnny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virus corona,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episentrumnya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China,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Korea Selatan, Iran dan Italia.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 xml:space="preserve">“Tugas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diumumkan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kemarin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tugas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penyebarannya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ujar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Johnny.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ikutilah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petunjuk-petunjuk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kementerian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WHO di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dunianya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Joko Widodo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didampingi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Menteri Kesehatan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Terawan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Putranto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Kabinet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Pramono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Anung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dan Menteri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Pratikno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mengumumkan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Indonesia pada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(2/3).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 xml:space="preserve">Di Istana Merdeka Jakarta,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didapati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menyerang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putrinya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31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wilayah Indonesia.</w:t>
      </w:r>
    </w:p>
    <w:p w14:paraId="0B50E640" w14:textId="0D08D734" w:rsidR="00E44CBD" w:rsidRPr="00F82F3B" w:rsidRDefault="00E44CBD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 w:type="page"/>
      </w:r>
    </w:p>
    <w:p w14:paraId="67F64FFF" w14:textId="77777777" w:rsidR="00E44CBD" w:rsidRPr="00F82F3B" w:rsidRDefault="00E44CBD" w:rsidP="00F82F3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Polri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Akan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Tegas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Penyebar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Hoax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Covid-19</w:t>
      </w:r>
    </w:p>
    <w:p w14:paraId="6F67D981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wm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bq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100AF8" w14:textId="77777777" w:rsidR="00E44CBD" w:rsidRPr="00F82F3B" w:rsidRDefault="00E44CBD" w:rsidP="00F82F3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18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2021 - 16:14 WIB</w:t>
      </w:r>
    </w:p>
    <w:p w14:paraId="4881B585" w14:textId="09BBCFB3" w:rsidR="00E44CBD" w:rsidRPr="00F82F3B" w:rsidRDefault="00E44CBD" w:rsidP="00F82F3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9CE47C" wp14:editId="04674B2E">
            <wp:extent cx="5731510" cy="3823970"/>
            <wp:effectExtent l="0" t="0" r="2540" b="5080"/>
            <wp:docPr id="5" name="Picture 5" descr="Polri Akan Tindak Tegas Penyebar Hoax Terkait Vaksinasi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lri Akan Tindak Tegas Penyebar Hoax Terkait Vaksinasi Covid-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78AC" w14:textId="77777777" w:rsidR="00E44CBD" w:rsidRPr="00F82F3B" w:rsidRDefault="00E44CBD" w:rsidP="00F82F3B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Tribratabews.polri.go.id - Jakarta.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Indonesia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segan-segan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menindak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Keseriusan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Kabaharkam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Terpusat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Kaopspus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) Aman Nusa II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Komjen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Pol.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Drs.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Andrianto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S.H., M.H.,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Ops Aman Nusa II.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“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5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Penegakan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Hukum)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penindakan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Jukrah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jajaran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Kabaharkam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(18/01/2021).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Kabaharkam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Pol.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Drs.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Idham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Azis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Monitoring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dipimpin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Menteri Kesehatan RI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video conference.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oleh para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Gubernur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Pangdam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TNI,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Kapolda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Kabaharkam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)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memasifkan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menginventarisir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reagent, swab test PCR/ATG, APD,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</w:r>
      <w:r w:rsidRPr="00F82F3B">
        <w:rPr>
          <w:rFonts w:ascii="Times New Roman" w:eastAsia="Times New Roman" w:hAnsi="Times New Roman" w:cs="Times New Roman"/>
          <w:sz w:val="24"/>
          <w:szCs w:val="24"/>
        </w:rPr>
        <w:br/>
        <w:t xml:space="preserve">“Dan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Kemenkes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update Clinical Pathway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Kabaharkam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Kasatgas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3492B3" w14:textId="1A9A90EF" w:rsidR="00E44CBD" w:rsidRPr="00F82F3B" w:rsidRDefault="00E44CBD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 w:type="page"/>
      </w:r>
    </w:p>
    <w:p w14:paraId="253FD1F5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Hoaks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Menjamur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Siapkan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Sanksi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Bagi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Pembuat</w:t>
      </w:r>
      <w:proofErr w:type="spellEnd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kern w:val="36"/>
          <w:sz w:val="24"/>
          <w:szCs w:val="24"/>
        </w:rPr>
        <w:t>Penyebar</w:t>
      </w:r>
      <w:proofErr w:type="spellEnd"/>
    </w:p>
    <w:p w14:paraId="1C665E60" w14:textId="77777777" w:rsidR="00E44CBD" w:rsidRPr="00F82F3B" w:rsidRDefault="00E44CBD" w:rsidP="00F82F3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Khadijah Nur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Azizah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detikHealth</w:t>
      </w:r>
      <w:proofErr w:type="spellEnd"/>
    </w:p>
    <w:p w14:paraId="1E3F4F76" w14:textId="09944CB4" w:rsidR="00E44CBD" w:rsidRPr="00F82F3B" w:rsidRDefault="00F82F3B" w:rsidP="00F82F3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E44CBD" w:rsidRPr="00F82F3B">
          <w:rPr>
            <w:rFonts w:ascii="Times New Roman" w:eastAsia="Times New Roman" w:hAnsi="Times New Roman" w:cs="Times New Roman"/>
            <w:noProof/>
            <w:sz w:val="24"/>
            <w:szCs w:val="24"/>
            <w:shd w:val="clear" w:color="auto" w:fill="0064C2"/>
          </w:rPr>
          <w:drawing>
            <wp:inline distT="0" distB="0" distL="0" distR="0" wp14:anchorId="766F505D" wp14:editId="1F227FFA">
              <wp:extent cx="590550" cy="571500"/>
              <wp:effectExtent l="0" t="0" r="0" b="0"/>
              <wp:docPr id="10" name="Picture 10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44CBD" w:rsidRPr="00F82F3B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0064C2"/>
          </w:rPr>
          <w:t>Share 0</w:t>
        </w:r>
      </w:hyperlink>
      <w:hyperlink r:id="rId17" w:history="1">
        <w:r w:rsidR="00E44CBD" w:rsidRPr="00F82F3B">
          <w:rPr>
            <w:rFonts w:ascii="Times New Roman" w:eastAsia="Times New Roman" w:hAnsi="Times New Roman" w:cs="Times New Roman"/>
            <w:noProof/>
            <w:sz w:val="24"/>
            <w:szCs w:val="24"/>
            <w:shd w:val="clear" w:color="auto" w:fill="00B6F9"/>
          </w:rPr>
          <w:drawing>
            <wp:inline distT="0" distB="0" distL="0" distR="0" wp14:anchorId="276AFBDE" wp14:editId="13E560AB">
              <wp:extent cx="571500" cy="571500"/>
              <wp:effectExtent l="0" t="0" r="0" b="0"/>
              <wp:docPr id="9" name="Picture 9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44CBD" w:rsidRPr="00F82F3B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00B6F9"/>
          </w:rPr>
          <w:t>Tweet 0</w:t>
        </w:r>
      </w:hyperlink>
      <w:hyperlink r:id="rId19" w:history="1">
        <w:r w:rsidR="00E44CBD" w:rsidRPr="00F82F3B">
          <w:rPr>
            <w:rFonts w:ascii="Times New Roman" w:eastAsia="Times New Roman" w:hAnsi="Times New Roman" w:cs="Times New Roman"/>
            <w:noProof/>
            <w:sz w:val="24"/>
            <w:szCs w:val="24"/>
            <w:shd w:val="clear" w:color="auto" w:fill="3E6EA7"/>
          </w:rPr>
          <w:drawing>
            <wp:inline distT="0" distB="0" distL="0" distR="0" wp14:anchorId="4E4D45B2" wp14:editId="46CB4233">
              <wp:extent cx="571500" cy="571500"/>
              <wp:effectExtent l="0" t="0" r="0" b="0"/>
              <wp:docPr id="8" name="Picture 8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44CBD" w:rsidRPr="00F82F3B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3E6EA7"/>
          </w:rPr>
          <w:t>Share 0</w:t>
        </w:r>
      </w:hyperlink>
      <w:hyperlink r:id="rId21" w:anchor="komentar" w:history="1">
        <w:r w:rsidR="00E44CBD" w:rsidRPr="00F82F3B">
          <w:rPr>
            <w:rFonts w:ascii="Times New Roman" w:eastAsia="Times New Roman" w:hAnsi="Times New Roman" w:cs="Times New Roman"/>
            <w:noProof/>
            <w:sz w:val="24"/>
            <w:szCs w:val="24"/>
            <w:shd w:val="clear" w:color="auto" w:fill="9F9F9F"/>
          </w:rPr>
          <w:drawing>
            <wp:inline distT="0" distB="0" distL="0" distR="0" wp14:anchorId="05779389" wp14:editId="5B80FFB6">
              <wp:extent cx="571500" cy="571500"/>
              <wp:effectExtent l="0" t="0" r="0" b="0"/>
              <wp:docPr id="7" name="Picture 7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44CBD" w:rsidRPr="00F82F3B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9F9F9F"/>
          </w:rPr>
          <w:t xml:space="preserve">0 </w:t>
        </w:r>
        <w:proofErr w:type="spellStart"/>
        <w:r w:rsidR="00E44CBD" w:rsidRPr="00F82F3B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9F9F9F"/>
          </w:rPr>
          <w:t>komentar</w:t>
        </w:r>
        <w:proofErr w:type="spellEnd"/>
      </w:hyperlink>
    </w:p>
    <w:p w14:paraId="7DD81963" w14:textId="1D0E78FC" w:rsidR="00E44CBD" w:rsidRPr="00F82F3B" w:rsidRDefault="00E44CBD" w:rsidP="00F82F3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63A863" wp14:editId="4869C745">
            <wp:extent cx="5731510" cy="3234055"/>
            <wp:effectExtent l="0" t="0" r="2540" b="4445"/>
            <wp:docPr id="6" name="Picture 6" descr="Folder of Coronavirus covid19 2019 nCoV out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lder of Coronavirus covid19 2019 nCoV outbrea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 Virus Corona COVID-19. (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: Getty Images/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iStockphoto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oonal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52DBA8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b/>
          <w:bCs/>
          <w:sz w:val="24"/>
          <w:szCs w:val="24"/>
        </w:rPr>
        <w:t>Jakarta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 - </w:t>
      </w:r>
    </w:p>
    <w:p w14:paraId="13C19D11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5" w:history="1">
        <w:r w:rsidRPr="00F82F3B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COVID-19</w:t>
        </w:r>
      </w:hyperlink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Indonesia pada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2F3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"https://www.detik.com/tag/hoaks" </w:instrText>
      </w:r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2F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beredar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media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Kementerian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1.387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platform digital.</w:t>
      </w:r>
    </w:p>
    <w:p w14:paraId="05B35146" w14:textId="77777777" w:rsidR="00E44CBD" w:rsidRPr="00F82F3B" w:rsidRDefault="00E44CBD" w:rsidP="00F82F3B">
      <w:pPr>
        <w:shd w:val="clear" w:color="auto" w:fill="FFFFFF"/>
        <w:spacing w:before="240"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Semuel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Pangerapan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peredaran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hoax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melonjak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pada 13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19178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"Salah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beredar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pelacak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barcode di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faktanya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barcode pada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disuntik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vaksin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menandai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detikcom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, Rabu (27/1/2021).</w:t>
      </w:r>
    </w:p>
    <w:p w14:paraId="2D76746C" w14:textId="77777777" w:rsidR="00E44CBD" w:rsidRPr="00F82F3B" w:rsidRDefault="00E44CBD" w:rsidP="00F82F3B">
      <w:pPr>
        <w:shd w:val="clear" w:color="auto" w:fill="FFFFFF"/>
        <w:spacing w:after="0" w:line="360" w:lineRule="auto"/>
        <w:jc w:val="both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</w:p>
    <w:p w14:paraId="345D262E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menjamur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oknum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Dirjen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Semuel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berkomitmen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memberantas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F82F3B" w:rsidRPr="00F82F3B" w14:paraId="1C22E9DA" w14:textId="77777777" w:rsidTr="00E44C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E8F78" w14:textId="77777777" w:rsidR="00E44CBD" w:rsidRPr="00F82F3B" w:rsidRDefault="00E44CBD" w:rsidP="00F82F3B">
            <w:pPr>
              <w:spacing w:before="225" w:after="225" w:line="360" w:lineRule="auto"/>
              <w:jc w:val="both"/>
              <w:divId w:val="979771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F3B">
              <w:rPr>
                <w:rFonts w:ascii="Times New Roman" w:eastAsia="Times New Roman" w:hAnsi="Times New Roman" w:cs="Times New Roman"/>
                <w:sz w:val="24"/>
                <w:szCs w:val="24"/>
              </w:rPr>
              <w:t>Baca juga: </w:t>
            </w:r>
            <w:hyperlink r:id="rId26" w:history="1"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Hoax! Viral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Kasdim</w:t>
              </w:r>
              <w:proofErr w:type="spellEnd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 0817 Gresik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Wafat</w:t>
              </w:r>
              <w:proofErr w:type="spellEnd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Usai</w:t>
              </w:r>
              <w:proofErr w:type="spellEnd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Vaksin</w:t>
              </w:r>
              <w:proofErr w:type="spellEnd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 COVID-19,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Ini</w:t>
              </w:r>
              <w:proofErr w:type="spellEnd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F82F3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4"/>
                  <w:szCs w:val="24"/>
                  <w:u w:val="single"/>
                </w:rPr>
                <w:t>Faktanya</w:t>
              </w:r>
              <w:proofErr w:type="spellEnd"/>
            </w:hyperlink>
          </w:p>
        </w:tc>
      </w:tr>
    </w:tbl>
    <w:p w14:paraId="02722265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? Masyarakat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hati-hati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juga,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ditemukenali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mengetahuinya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kejar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sanksinya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tegasnya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E3A21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disebarkan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Samuel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pihaknya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klarifikasi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diseminasi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pihaknya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lapor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ditindaklanjuti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90219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Samuel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data-data log file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pengais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, Kementerian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mengklaim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kalinya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inisiatornya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23819" w14:textId="77777777" w:rsidR="00E44CBD" w:rsidRPr="00F82F3B" w:rsidRDefault="00E44CBD" w:rsidP="00F82F3B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104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kepolisian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F82F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2F3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"https://www.detik.com/tag/hoaks-covid_19" </w:instrText>
      </w:r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2F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hoaks</w:t>
      </w:r>
      <w:proofErr w:type="spellEnd"/>
      <w:r w:rsidRPr="00F82F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COVID-19</w:t>
      </w:r>
      <w:r w:rsidRPr="00F82F3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82F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6DABF" w14:textId="2D47730A" w:rsidR="00F82F3B" w:rsidRPr="00F82F3B" w:rsidRDefault="00F82F3B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 w:type="page"/>
      </w:r>
    </w:p>
    <w:p w14:paraId="4F3647AE" w14:textId="77777777" w:rsidR="00F82F3B" w:rsidRPr="00F82F3B" w:rsidRDefault="00F82F3B" w:rsidP="00F82F3B">
      <w:pPr>
        <w:pStyle w:val="Heading1"/>
        <w:spacing w:before="0" w:beforeAutospacing="0" w:after="0" w:afterAutospacing="0" w:line="360" w:lineRule="auto"/>
        <w:jc w:val="both"/>
        <w:textAlignment w:val="baseline"/>
        <w:rPr>
          <w:sz w:val="24"/>
          <w:szCs w:val="24"/>
        </w:rPr>
      </w:pPr>
      <w:proofErr w:type="spellStart"/>
      <w:r w:rsidRPr="00F82F3B">
        <w:rPr>
          <w:sz w:val="24"/>
          <w:szCs w:val="24"/>
        </w:rPr>
        <w:lastRenderedPageBreak/>
        <w:t>Pakai</w:t>
      </w:r>
      <w:proofErr w:type="spellEnd"/>
      <w:r w:rsidRPr="00F82F3B">
        <w:rPr>
          <w:sz w:val="24"/>
          <w:szCs w:val="24"/>
        </w:rPr>
        <w:t xml:space="preserve"> UU ITE, </w:t>
      </w:r>
      <w:proofErr w:type="spellStart"/>
      <w:r w:rsidRPr="00F82F3B">
        <w:rPr>
          <w:sz w:val="24"/>
          <w:szCs w:val="24"/>
        </w:rPr>
        <w:t>Kominfo</w:t>
      </w:r>
      <w:proofErr w:type="spellEnd"/>
      <w:r w:rsidRPr="00F82F3B">
        <w:rPr>
          <w:sz w:val="24"/>
          <w:szCs w:val="24"/>
        </w:rPr>
        <w:t xml:space="preserve"> </w:t>
      </w:r>
      <w:proofErr w:type="spellStart"/>
      <w:r w:rsidRPr="00F82F3B">
        <w:rPr>
          <w:sz w:val="24"/>
          <w:szCs w:val="24"/>
        </w:rPr>
        <w:t>Tindak</w:t>
      </w:r>
      <w:proofErr w:type="spellEnd"/>
      <w:r w:rsidRPr="00F82F3B">
        <w:rPr>
          <w:sz w:val="24"/>
          <w:szCs w:val="24"/>
        </w:rPr>
        <w:t xml:space="preserve"> </w:t>
      </w:r>
      <w:proofErr w:type="spellStart"/>
      <w:r w:rsidRPr="00F82F3B">
        <w:rPr>
          <w:sz w:val="24"/>
          <w:szCs w:val="24"/>
        </w:rPr>
        <w:t>Tegas</w:t>
      </w:r>
      <w:proofErr w:type="spellEnd"/>
      <w:r w:rsidRPr="00F82F3B">
        <w:rPr>
          <w:sz w:val="24"/>
          <w:szCs w:val="24"/>
        </w:rPr>
        <w:t xml:space="preserve"> </w:t>
      </w:r>
      <w:proofErr w:type="spellStart"/>
      <w:r w:rsidRPr="00F82F3B">
        <w:rPr>
          <w:sz w:val="24"/>
          <w:szCs w:val="24"/>
        </w:rPr>
        <w:t>Penyebar</w:t>
      </w:r>
      <w:proofErr w:type="spellEnd"/>
      <w:r w:rsidRPr="00F82F3B">
        <w:rPr>
          <w:sz w:val="24"/>
          <w:szCs w:val="24"/>
        </w:rPr>
        <w:t xml:space="preserve"> </w:t>
      </w:r>
      <w:proofErr w:type="spellStart"/>
      <w:r w:rsidRPr="00F82F3B">
        <w:rPr>
          <w:sz w:val="24"/>
          <w:szCs w:val="24"/>
        </w:rPr>
        <w:t>Hoaks</w:t>
      </w:r>
      <w:proofErr w:type="spellEnd"/>
      <w:r w:rsidRPr="00F82F3B">
        <w:rPr>
          <w:sz w:val="24"/>
          <w:szCs w:val="24"/>
        </w:rPr>
        <w:t xml:space="preserve"> Corona</w:t>
      </w:r>
    </w:p>
    <w:p w14:paraId="7068C396" w14:textId="77777777" w:rsidR="00F82F3B" w:rsidRPr="00F82F3B" w:rsidRDefault="00F82F3B" w:rsidP="00F82F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Fahmi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Bahtiar</w:t>
        </w:r>
        <w:proofErr w:type="spellEnd"/>
      </w:hyperlink>
    </w:p>
    <w:p w14:paraId="7E24487A" w14:textId="77777777" w:rsidR="00F82F3B" w:rsidRPr="00F82F3B" w:rsidRDefault="00F82F3B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, 19 April 2020 - 10:26 WIB</w:t>
      </w:r>
    </w:p>
    <w:p w14:paraId="50FD5B3E" w14:textId="77777777" w:rsidR="00F82F3B" w:rsidRPr="00F82F3B" w:rsidRDefault="00F82F3B" w:rsidP="00F82F3B">
      <w:p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t>views: 226</w:t>
      </w:r>
    </w:p>
    <w:p w14:paraId="22A23B28" w14:textId="6CD43728" w:rsidR="00F82F3B" w:rsidRPr="00F82F3B" w:rsidRDefault="00F82F3B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C4E57" wp14:editId="724C1BD2">
            <wp:extent cx="5731510" cy="3817620"/>
            <wp:effectExtent l="0" t="0" r="2540" b="0"/>
            <wp:docPr id="3" name="Picture 3" descr="Pakai UU ITE, Kominfo Tindak Tegas Penyebar Hoaks Cor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kai UU ITE, Kominfo Tindak Tegas Penyebar Hoaks Coron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Celakanya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penanggulangannya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SINDOnews</w:t>
      </w:r>
      <w:proofErr w:type="spellEnd"/>
    </w:p>
    <w:p w14:paraId="44C43B02" w14:textId="77777777" w:rsidR="00F82F3B" w:rsidRPr="00F82F3B" w:rsidRDefault="00F82F3B" w:rsidP="00F82F3B">
      <w:p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JAKARTA</w:t>
      </w:r>
      <w:r w:rsidRPr="00F82F3B">
        <w:rPr>
          <w:rFonts w:ascii="Times New Roman" w:hAnsi="Times New Roman" w:cs="Times New Roman"/>
          <w:sz w:val="24"/>
          <w:szCs w:val="24"/>
        </w:rPr>
        <w:t xml:space="preserve"> - Di era digital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berseliweran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Celakanya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penanggulangannya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554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1.209.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jumlah 861, 204 twitter, 4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dan 4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893 di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take down.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316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platform-platform digital agar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Johnny G Plate di Jakarta,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(18/04/2020).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lastRenderedPageBreak/>
        <w:br/>
      </w:r>
      <w:hyperlink r:id="rId29" w:history="1"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(Baca juga: Mahfud MD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Sebut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Silakan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Masyarakat yang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Ingin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Gugat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Perppu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Penanganan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Covid-19)</w:t>
        </w:r>
      </w:hyperlink>
      <w:r w:rsidRPr="00F82F3B">
        <w:rPr>
          <w:rFonts w:ascii="Times New Roman" w:hAnsi="Times New Roman" w:cs="Times New Roman"/>
          <w:sz w:val="24"/>
          <w:szCs w:val="24"/>
        </w:rPr>
        <w:br/>
      </w:r>
    </w:p>
    <w:p w14:paraId="37188E86" w14:textId="77777777" w:rsidR="00F82F3B" w:rsidRPr="00F82F3B" w:rsidRDefault="00F82F3B" w:rsidP="00F82F3B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F82F3B">
        <w:rPr>
          <w:rFonts w:ascii="Times New Roman" w:hAnsi="Times New Roman" w:cs="Times New Roman"/>
          <w:b/>
          <w:bCs/>
          <w:sz w:val="24"/>
          <w:szCs w:val="24"/>
        </w:rPr>
        <w:t>Baca Juga:</w:t>
      </w:r>
    </w:p>
    <w:p w14:paraId="44207981" w14:textId="77777777" w:rsidR="00F82F3B" w:rsidRPr="00F82F3B" w:rsidRDefault="00F82F3B" w:rsidP="00F82F3B">
      <w:pPr>
        <w:numPr>
          <w:ilvl w:val="0"/>
          <w:numId w:val="1"/>
        </w:numPr>
        <w:pBdr>
          <w:bottom w:val="single" w:sz="12" w:space="0" w:color="FFFFFF"/>
        </w:pBdr>
        <w:shd w:val="clear" w:color="auto" w:fill="F7F7F7"/>
        <w:spacing w:after="0" w:line="360" w:lineRule="auto"/>
        <w:ind w:left="13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30" w:history="1"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Kasus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COVID-19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Bertambah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6.680,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Berikut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Ini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Sebaran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di 34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Provinsi</w:t>
        </w:r>
        <w:proofErr w:type="spellEnd"/>
      </w:hyperlink>
    </w:p>
    <w:p w14:paraId="2CE22700" w14:textId="77777777" w:rsidR="00F82F3B" w:rsidRPr="00F82F3B" w:rsidRDefault="00F82F3B" w:rsidP="00F82F3B">
      <w:pPr>
        <w:numPr>
          <w:ilvl w:val="0"/>
          <w:numId w:val="1"/>
        </w:numPr>
        <w:pBdr>
          <w:bottom w:val="single" w:sz="12" w:space="0" w:color="FFFFFF"/>
        </w:pBdr>
        <w:shd w:val="clear" w:color="auto" w:fill="F7F7F7"/>
        <w:spacing w:after="0" w:line="360" w:lineRule="auto"/>
        <w:ind w:left="13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Hasil Rapid Test Antigen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Seluruh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Pegawai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Imigrasi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Polman </w:t>
        </w:r>
        <w:proofErr w:type="spellStart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>Negatif</w:t>
        </w:r>
        <w:proofErr w:type="spellEnd"/>
        <w:r w:rsidRPr="00F82F3B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bdr w:val="none" w:sz="0" w:space="0" w:color="auto" w:frame="1"/>
          </w:rPr>
          <w:t xml:space="preserve"> Covid-19</w:t>
        </w:r>
      </w:hyperlink>
    </w:p>
    <w:p w14:paraId="7AFEFC5E" w14:textId="77777777" w:rsidR="00F82F3B" w:rsidRPr="00F82F3B" w:rsidRDefault="00F82F3B" w:rsidP="00F82F3B">
      <w:p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Covid-19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(UU)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(ITE).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melanggara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hukumannya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5-6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Johnny.</w:t>
      </w: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45 A UU ITE: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28 Ayat (1)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paling lama 6 (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Rp1.000.000.000,00 (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rupiah).</w:t>
      </w:r>
      <w:r w:rsidRPr="00F82F3B">
        <w:rPr>
          <w:rFonts w:ascii="Times New Roman" w:hAnsi="Times New Roman" w:cs="Times New Roman"/>
          <w:sz w:val="24"/>
          <w:szCs w:val="24"/>
        </w:rPr>
        <w:br/>
      </w:r>
    </w:p>
    <w:p w14:paraId="29150473" w14:textId="2324AC65" w:rsidR="00E44CBD" w:rsidRPr="00F82F3B" w:rsidRDefault="00F82F3B" w:rsidP="00F82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F3B">
        <w:rPr>
          <w:rFonts w:ascii="Times New Roman" w:hAnsi="Times New Roman" w:cs="Times New Roman"/>
          <w:sz w:val="24"/>
          <w:szCs w:val="24"/>
        </w:rPr>
        <w:br/>
      </w:r>
      <w:r w:rsidRPr="00F82F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masifnya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89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14 diantaranya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digital, smartphone dan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82F3B">
        <w:rPr>
          <w:rFonts w:ascii="Times New Roman" w:hAnsi="Times New Roman" w:cs="Times New Roman"/>
          <w:sz w:val="24"/>
          <w:szCs w:val="24"/>
        </w:rPr>
        <w:t>pungkasnya</w:t>
      </w:r>
      <w:proofErr w:type="spellEnd"/>
      <w:r w:rsidRPr="00F82F3B">
        <w:rPr>
          <w:rFonts w:ascii="Times New Roman" w:hAnsi="Times New Roman" w:cs="Times New Roman"/>
          <w:sz w:val="24"/>
          <w:szCs w:val="24"/>
        </w:rPr>
        <w:t>.</w:t>
      </w:r>
    </w:p>
    <w:sectPr w:rsidR="00E44CBD" w:rsidRPr="00F8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940"/>
    <w:multiLevelType w:val="multilevel"/>
    <w:tmpl w:val="A7F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BD"/>
    <w:rsid w:val="005924D5"/>
    <w:rsid w:val="00E44CBD"/>
    <w:rsid w:val="00F8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A39E"/>
  <w15:chartTrackingRefBased/>
  <w15:docId w15:val="{70BC8102-E24D-48A9-8D02-A9E125B2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C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4CBD"/>
    <w:rPr>
      <w:color w:val="0000FF"/>
      <w:u w:val="single"/>
    </w:rPr>
  </w:style>
  <w:style w:type="character" w:customStyle="1" w:styleId="a2alabel">
    <w:name w:val="a2a_label"/>
    <w:basedOn w:val="DefaultParagraphFont"/>
    <w:rsid w:val="00E44CBD"/>
  </w:style>
  <w:style w:type="paragraph" w:styleId="NormalWeb">
    <w:name w:val="Normal (Web)"/>
    <w:basedOn w:val="Normal"/>
    <w:uiPriority w:val="99"/>
    <w:semiHidden/>
    <w:unhideWhenUsed/>
    <w:rsid w:val="00E4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CBD"/>
    <w:rPr>
      <w:b/>
      <w:bCs/>
    </w:rPr>
  </w:style>
  <w:style w:type="paragraph" w:customStyle="1" w:styleId="simple-share">
    <w:name w:val="simple-share"/>
    <w:basedOn w:val="Normal"/>
    <w:rsid w:val="00E4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-date">
    <w:name w:val="article-date"/>
    <w:basedOn w:val="DefaultParagraphFont"/>
    <w:rsid w:val="00E44CBD"/>
  </w:style>
  <w:style w:type="paragraph" w:customStyle="1" w:styleId="wp-caption-text">
    <w:name w:val="wp-caption-text"/>
    <w:basedOn w:val="Normal"/>
    <w:rsid w:val="00E4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4CBD"/>
    <w:rPr>
      <w:i/>
      <w:iCs/>
    </w:rPr>
  </w:style>
  <w:style w:type="character" w:customStyle="1" w:styleId="baca-juga">
    <w:name w:val="baca-juga"/>
    <w:basedOn w:val="DefaultParagraphFont"/>
    <w:rsid w:val="00E44CBD"/>
  </w:style>
  <w:style w:type="character" w:customStyle="1" w:styleId="author">
    <w:name w:val="author"/>
    <w:basedOn w:val="DefaultParagraphFont"/>
    <w:rsid w:val="00E4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0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393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6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9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hyperlink" Target="https://health.detik.com/berita-detikhealth/d-5338133/hoax-viral-kasdim-0817-gresik-wafat-usai-vaksin-covid-19-ini-faktan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alth.detik.com/berita-detikhealth/d-5350867/hoaks-covid-19-menjamur-kominfo-siapkan-sanksi-bagi-pembuat-dan-penyebar" TargetMode="External"/><Relationship Id="rId7" Type="http://schemas.openxmlformats.org/officeDocument/2006/relationships/hyperlink" Target="https://www.kominfo.go.id/" TargetMode="External"/><Relationship Id="rId12" Type="http://schemas.openxmlformats.org/officeDocument/2006/relationships/hyperlink" Target="https://kominfo.go.id/" TargetMode="External"/><Relationship Id="rId17" Type="http://schemas.openxmlformats.org/officeDocument/2006/relationships/hyperlink" Target="https://health.detik.com/berita-detikhealth/d-5350867/hoaks-covid-19-menjamur-kominfo-siapkan-sanksi-bagi-pembuat-dan-penyebar" TargetMode="External"/><Relationship Id="rId25" Type="http://schemas.openxmlformats.org/officeDocument/2006/relationships/hyperlink" Target="https://www.detik.com/tag/covid_1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nasional.sindonews.com/read/3950/13/mahfud-md-silakan-masyarakat-yang-ingin-gugat-perppu-penanganan-covid-19-15872582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ominfo.go.id/" TargetMode="External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hyperlink" Target="https://www.kominfo.go.id/content/all/berita_satker" TargetMode="External"/><Relationship Id="rId15" Type="http://schemas.openxmlformats.org/officeDocument/2006/relationships/hyperlink" Target="https://health.detik.com/berita-detikhealth/d-5350867/hoaks-covid-19-menjamur-kominfo-siapkan-sanksi-bagi-pembuat-dan-penyebar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hyperlink" Target="https://health.detik.com/berita-detikhealth/d-5350867/hoaks-covid-19-menjamur-kominfo-siapkan-sanksi-bagi-pembuat-dan-penyebar" TargetMode="External"/><Relationship Id="rId31" Type="http://schemas.openxmlformats.org/officeDocument/2006/relationships/hyperlink" Target="https://nasional.sindonews.com/read/350692/710/hasil-rapid-test-antigen-seluruh-pegawai-imigrasi-polman-negatif-covid-19-1614593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minfo.go.id/content/all/virus_corona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health.detik.com/berita-detikhealth/d-5350867/hoaks-covid-19-menjamur-kominfo-siapkan-sanksi-bagi-pembuat-dan-penyebar#komentar" TargetMode="External"/><Relationship Id="rId27" Type="http://schemas.openxmlformats.org/officeDocument/2006/relationships/hyperlink" Target="https://index.sindonews.com/blog/23/fahmi-bahtiar" TargetMode="External"/><Relationship Id="rId30" Type="http://schemas.openxmlformats.org/officeDocument/2006/relationships/hyperlink" Target="https://nasional.sindonews.com/read/350758/15/kasus-covid-19-bertambah-6680-berikut-ini-sebaran-di-34-provinsi-1614596601" TargetMode="External"/><Relationship Id="rId8" Type="http://schemas.openxmlformats.org/officeDocument/2006/relationships/hyperlink" Target="https://www.kominfo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2722</Words>
  <Characters>15518</Characters>
  <Application>Microsoft Office Word</Application>
  <DocSecurity>0</DocSecurity>
  <Lines>129</Lines>
  <Paragraphs>36</Paragraphs>
  <ScaleCrop>false</ScaleCrop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2021-03-02T10:22:00Z</dcterms:created>
  <dcterms:modified xsi:type="dcterms:W3CDTF">2021-03-02T10:29:00Z</dcterms:modified>
</cp:coreProperties>
</file>